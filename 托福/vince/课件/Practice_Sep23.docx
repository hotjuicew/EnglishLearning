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51939" w14:textId="5DD2FA3F" w:rsidR="00A95D3D" w:rsidRDefault="00733157" w:rsidP="00733157">
      <w:pPr>
        <w:jc w:val="left"/>
        <w:rPr>
          <w:rFonts w:ascii="Times New Roman" w:hAnsi="Times New Roman" w:cs="Times New Roman"/>
          <w:sz w:val="32"/>
          <w:szCs w:val="32"/>
        </w:rPr>
      </w:pPr>
      <w:r w:rsidRPr="00733157">
        <w:rPr>
          <w:rFonts w:ascii="Times New Roman" w:hAnsi="Times New Roman" w:cs="Times New Roman"/>
          <w:sz w:val="32"/>
          <w:szCs w:val="32"/>
        </w:rPr>
        <w:t xml:space="preserve">for example, I was in a big company called Ali </w:t>
      </w:r>
      <w:r w:rsidRPr="00733157">
        <w:rPr>
          <w:rFonts w:ascii="Times New Roman" w:hAnsi="Times New Roman" w:cs="Times New Roman"/>
          <w:sz w:val="32"/>
          <w:szCs w:val="32"/>
        </w:rPr>
        <w:t>a</w:t>
      </w:r>
      <w:r w:rsidRPr="00733157">
        <w:rPr>
          <w:rFonts w:ascii="Times New Roman" w:hAnsi="Times New Roman" w:cs="Times New Roman"/>
          <w:sz w:val="32"/>
          <w:szCs w:val="32"/>
        </w:rPr>
        <w:t>nd I am always burned out by communication</w:t>
      </w:r>
      <w:r w:rsidRPr="00733157">
        <w:rPr>
          <w:rFonts w:ascii="Times New Roman" w:hAnsi="Times New Roman" w:cs="Times New Roman"/>
          <w:sz w:val="32"/>
          <w:szCs w:val="32"/>
        </w:rPr>
        <w:t xml:space="preserve"> in large teams due to occasional conflicts</w:t>
      </w:r>
      <w:r w:rsidRPr="00733157">
        <w:rPr>
          <w:rFonts w:ascii="Times New Roman" w:hAnsi="Times New Roman" w:cs="Times New Roman"/>
          <w:sz w:val="32"/>
          <w:szCs w:val="32"/>
        </w:rPr>
        <w:t>. however, after my company introduced communication skills education,</w:t>
      </w:r>
      <w:r>
        <w:rPr>
          <w:rFonts w:ascii="Times New Roman" w:hAnsi="Times New Roman" w:cs="Times New Roman"/>
          <w:sz w:val="32"/>
          <w:szCs w:val="32"/>
        </w:rPr>
        <w:t xml:space="preserve"> </w:t>
      </w:r>
      <w:r w:rsidRPr="00733157">
        <w:rPr>
          <w:rFonts w:ascii="Times New Roman" w:hAnsi="Times New Roman" w:cs="Times New Roman"/>
          <w:color w:val="00B0F0"/>
          <w:sz w:val="32"/>
          <w:szCs w:val="32"/>
        </w:rPr>
        <w:t xml:space="preserve">we learned how to express ourselves, listen to others, and deal with questions from others, </w:t>
      </w:r>
      <w:r>
        <w:rPr>
          <w:rFonts w:ascii="Times New Roman" w:hAnsi="Times New Roman" w:cs="Times New Roman"/>
          <w:sz w:val="32"/>
          <w:szCs w:val="32"/>
        </w:rPr>
        <w:t xml:space="preserve">which </w:t>
      </w:r>
      <w:r w:rsidRPr="00733157">
        <w:rPr>
          <w:rFonts w:ascii="Times New Roman" w:hAnsi="Times New Roman" w:cs="Times New Roman"/>
          <w:sz w:val="32"/>
          <w:szCs w:val="32"/>
        </w:rPr>
        <w:t xml:space="preserve">reduced unnecessary disputes among colleagues. </w:t>
      </w:r>
      <w:r>
        <w:rPr>
          <w:rFonts w:ascii="Times New Roman" w:hAnsi="Times New Roman" w:cs="Times New Roman"/>
          <w:sz w:val="32"/>
          <w:szCs w:val="32"/>
        </w:rPr>
        <w:t xml:space="preserve">As a result, the whole company benefits from the education, </w:t>
      </w:r>
      <w:proofErr w:type="spellStart"/>
      <w:r>
        <w:rPr>
          <w:rFonts w:ascii="Times New Roman" w:hAnsi="Times New Roman" w:cs="Times New Roman"/>
          <w:sz w:val="32"/>
          <w:szCs w:val="32"/>
        </w:rPr>
        <w:t>achiving</w:t>
      </w:r>
      <w:proofErr w:type="spellEnd"/>
      <w:r>
        <w:rPr>
          <w:rFonts w:ascii="Times New Roman" w:hAnsi="Times New Roman" w:cs="Times New Roman"/>
          <w:sz w:val="32"/>
          <w:szCs w:val="32"/>
        </w:rPr>
        <w:t xml:space="preserve"> high synergy and better business performance.</w:t>
      </w:r>
    </w:p>
    <w:p w14:paraId="34E03875" w14:textId="77777777" w:rsidR="00733157" w:rsidRDefault="00733157" w:rsidP="00733157">
      <w:pPr>
        <w:jc w:val="left"/>
        <w:rPr>
          <w:rFonts w:ascii="Times New Roman" w:hAnsi="Times New Roman" w:cs="Times New Roman"/>
          <w:sz w:val="32"/>
          <w:szCs w:val="32"/>
        </w:rPr>
      </w:pPr>
    </w:p>
    <w:p w14:paraId="4D27C9BD" w14:textId="110248C3" w:rsidR="00733157" w:rsidRDefault="00733157" w:rsidP="00733157">
      <w:pPr>
        <w:jc w:val="left"/>
        <w:rPr>
          <w:rFonts w:ascii="Times New Roman" w:hAnsi="Times New Roman" w:cs="Times New Roman"/>
          <w:sz w:val="32"/>
          <w:szCs w:val="32"/>
        </w:rPr>
      </w:pPr>
      <w:r w:rsidRPr="00733157">
        <w:rPr>
          <w:rFonts w:ascii="Times New Roman" w:hAnsi="Times New Roman" w:cs="Times New Roman"/>
          <w:sz w:val="32"/>
          <w:szCs w:val="32"/>
          <w:highlight w:val="yellow"/>
        </w:rPr>
        <w:t>For example, I worked in a large company Ali where lots of groups work together, and such large team cannot avoid misunderstandings in everyday work.</w:t>
      </w:r>
      <w:r w:rsidRPr="00733157">
        <w:rPr>
          <w:rFonts w:ascii="Times New Roman" w:hAnsi="Times New Roman" w:cs="Times New Roman"/>
          <w:sz w:val="32"/>
          <w:szCs w:val="32"/>
        </w:rPr>
        <w:t xml:space="preserve"> Then the company began to give out instructions about how to enhance the communication skills, such as rechecking the point with your partner and making a conclusion after the conference</w:t>
      </w:r>
      <w:r>
        <w:rPr>
          <w:rFonts w:ascii="Times New Roman" w:hAnsi="Times New Roman" w:cs="Times New Roman" w:hint="eastAsia"/>
          <w:sz w:val="32"/>
          <w:szCs w:val="32"/>
        </w:rPr>
        <w:t>，</w:t>
      </w:r>
      <w:r>
        <w:rPr>
          <w:rFonts w:ascii="Times New Roman" w:hAnsi="Times New Roman" w:cs="Times New Roman" w:hint="eastAsia"/>
          <w:sz w:val="32"/>
          <w:szCs w:val="32"/>
        </w:rPr>
        <w:t xml:space="preserve"> </w:t>
      </w:r>
      <w:r>
        <w:rPr>
          <w:rFonts w:ascii="Times New Roman" w:hAnsi="Times New Roman" w:cs="Times New Roman"/>
          <w:sz w:val="32"/>
          <w:szCs w:val="32"/>
        </w:rPr>
        <w:t>which reduces both unnecessary disputes and conflicts</w:t>
      </w:r>
      <w:r w:rsidRPr="00733157">
        <w:rPr>
          <w:rFonts w:ascii="Times New Roman" w:hAnsi="Times New Roman" w:cs="Times New Roman"/>
          <w:sz w:val="32"/>
          <w:szCs w:val="32"/>
        </w:rPr>
        <w:t xml:space="preserve">. </w:t>
      </w:r>
      <w:r>
        <w:rPr>
          <w:rFonts w:ascii="Times New Roman" w:hAnsi="Times New Roman" w:cs="Times New Roman"/>
          <w:sz w:val="32"/>
          <w:szCs w:val="32"/>
        </w:rPr>
        <w:t xml:space="preserve">As a result, </w:t>
      </w:r>
      <w:proofErr w:type="gramStart"/>
      <w:r w:rsidRPr="00733157">
        <w:rPr>
          <w:rFonts w:ascii="Times New Roman" w:hAnsi="Times New Roman" w:cs="Times New Roman"/>
          <w:sz w:val="32"/>
          <w:szCs w:val="32"/>
        </w:rPr>
        <w:t>Everybody</w:t>
      </w:r>
      <w:proofErr w:type="gramEnd"/>
      <w:r w:rsidRPr="00733157">
        <w:rPr>
          <w:rFonts w:ascii="Times New Roman" w:hAnsi="Times New Roman" w:cs="Times New Roman"/>
          <w:sz w:val="32"/>
          <w:szCs w:val="32"/>
        </w:rPr>
        <w:t xml:space="preserve"> attached more importance to the communication and the work efficiency improved immensely.</w:t>
      </w:r>
    </w:p>
    <w:p w14:paraId="72AD7A37" w14:textId="77777777" w:rsidR="00733157" w:rsidRDefault="00733157" w:rsidP="00733157">
      <w:pPr>
        <w:jc w:val="left"/>
        <w:rPr>
          <w:rFonts w:ascii="Times New Roman" w:hAnsi="Times New Roman" w:cs="Times New Roman"/>
          <w:sz w:val="32"/>
          <w:szCs w:val="32"/>
        </w:rPr>
      </w:pPr>
    </w:p>
    <w:p w14:paraId="685E67B3" w14:textId="77777777" w:rsidR="00733157" w:rsidRDefault="00733157" w:rsidP="00733157">
      <w:pPr>
        <w:jc w:val="left"/>
        <w:rPr>
          <w:rFonts w:ascii="Times New Roman" w:hAnsi="Times New Roman" w:cs="Times New Roman"/>
          <w:sz w:val="32"/>
          <w:szCs w:val="32"/>
        </w:rPr>
      </w:pPr>
    </w:p>
    <w:p w14:paraId="5C239078" w14:textId="77777777" w:rsidR="00733157" w:rsidRDefault="00733157" w:rsidP="00733157">
      <w:pPr>
        <w:jc w:val="left"/>
        <w:rPr>
          <w:rFonts w:ascii="Times New Roman" w:hAnsi="Times New Roman" w:cs="Times New Roman"/>
          <w:sz w:val="32"/>
          <w:szCs w:val="32"/>
        </w:rPr>
      </w:pPr>
    </w:p>
    <w:p w14:paraId="1635B671" w14:textId="77777777" w:rsidR="00733157" w:rsidRDefault="00733157" w:rsidP="00733157">
      <w:pPr>
        <w:jc w:val="left"/>
        <w:rPr>
          <w:rFonts w:ascii="Times New Roman" w:hAnsi="Times New Roman" w:cs="Times New Roman" w:hint="eastAsia"/>
          <w:sz w:val="32"/>
          <w:szCs w:val="32"/>
        </w:rPr>
      </w:pPr>
    </w:p>
    <w:p w14:paraId="3A3B045C" w14:textId="5736211D" w:rsidR="00733157" w:rsidRDefault="00733157" w:rsidP="00733157">
      <w:pPr>
        <w:jc w:val="left"/>
        <w:rPr>
          <w:rFonts w:ascii="Times New Roman" w:hAnsi="Times New Roman" w:cs="Times New Roman"/>
          <w:sz w:val="32"/>
          <w:szCs w:val="32"/>
        </w:rPr>
      </w:pPr>
      <w:r>
        <w:rPr>
          <w:rFonts w:ascii="Times New Roman" w:hAnsi="Times New Roman" w:cs="Times New Roman" w:hint="eastAsia"/>
          <w:sz w:val="32"/>
          <w:szCs w:val="32"/>
        </w:rPr>
        <w:lastRenderedPageBreak/>
        <w:t>I</w:t>
      </w:r>
      <w:r>
        <w:rPr>
          <w:rFonts w:ascii="Times New Roman" w:hAnsi="Times New Roman" w:cs="Times New Roman"/>
          <w:sz w:val="32"/>
          <w:szCs w:val="32"/>
        </w:rPr>
        <w:t>an</w:t>
      </w:r>
    </w:p>
    <w:p w14:paraId="0E5DF3A2" w14:textId="4D04E39C" w:rsidR="00733157" w:rsidRDefault="00733157" w:rsidP="00733157">
      <w:pPr>
        <w:jc w:val="left"/>
        <w:rPr>
          <w:rFonts w:ascii="Times New Roman" w:hAnsi="Times New Roman" w:cs="Times New Roman"/>
          <w:color w:val="FF0000"/>
          <w:sz w:val="32"/>
          <w:szCs w:val="32"/>
        </w:rPr>
      </w:pPr>
      <w:r w:rsidRPr="00733157">
        <w:rPr>
          <w:rFonts w:ascii="Times New Roman" w:hAnsi="Times New Roman" w:cs="Times New Roman"/>
          <w:sz w:val="32"/>
          <w:szCs w:val="32"/>
        </w:rPr>
        <w:t xml:space="preserve">For instance, during my time on a basketball team, we frequently encountered disagreements stemming from </w:t>
      </w:r>
      <w:r w:rsidRPr="00733157">
        <w:rPr>
          <w:rFonts w:ascii="Times New Roman" w:hAnsi="Times New Roman" w:cs="Times New Roman"/>
          <w:sz w:val="32"/>
          <w:szCs w:val="32"/>
          <w:highlight w:val="yellow"/>
        </w:rPr>
        <w:t>misunderstandings about specific plays on the court.</w:t>
      </w:r>
      <w:r w:rsidRPr="00733157">
        <w:rPr>
          <w:rFonts w:ascii="Times New Roman" w:hAnsi="Times New Roman" w:cs="Times New Roman"/>
          <w:sz w:val="32"/>
          <w:szCs w:val="32"/>
        </w:rPr>
        <w:t xml:space="preserve"> Consequently, we decided to appoint a head coach who could assist us in establishing regular plays and helped us know each other</w:t>
      </w:r>
      <w:r>
        <w:rPr>
          <w:rFonts w:ascii="Times New Roman" w:hAnsi="Times New Roman" w:cs="Times New Roman"/>
          <w:sz w:val="32"/>
          <w:szCs w:val="32"/>
        </w:rPr>
        <w:t xml:space="preserve"> better</w:t>
      </w:r>
      <w:r w:rsidRPr="00733157">
        <w:rPr>
          <w:rFonts w:ascii="Times New Roman" w:hAnsi="Times New Roman" w:cs="Times New Roman"/>
          <w:sz w:val="32"/>
          <w:szCs w:val="32"/>
        </w:rPr>
        <w:t xml:space="preserve">. As result, we </w:t>
      </w:r>
      <w:r w:rsidRPr="00733157">
        <w:rPr>
          <w:rFonts w:ascii="Times New Roman" w:hAnsi="Times New Roman" w:cs="Times New Roman"/>
          <w:color w:val="FF0000"/>
          <w:sz w:val="32"/>
          <w:szCs w:val="32"/>
        </w:rPr>
        <w:t>improved our on-court communication and reduce disputes.</w:t>
      </w:r>
    </w:p>
    <w:p w14:paraId="7C2C853B" w14:textId="021A7EFD" w:rsidR="00733157" w:rsidRDefault="00733157" w:rsidP="00733157">
      <w:pPr>
        <w:jc w:val="left"/>
        <w:rPr>
          <w:rFonts w:ascii="Times New Roman" w:hAnsi="Times New Roman" w:cs="Times New Roman"/>
          <w:color w:val="FF0000"/>
          <w:sz w:val="32"/>
          <w:szCs w:val="32"/>
        </w:rPr>
      </w:pPr>
      <w:r>
        <w:rPr>
          <w:rFonts w:ascii="Times New Roman" w:hAnsi="Times New Roman" w:cs="Times New Roman" w:hint="eastAsia"/>
          <w:color w:val="FF0000"/>
          <w:sz w:val="32"/>
          <w:szCs w:val="32"/>
        </w:rPr>
        <w:t>A</w:t>
      </w:r>
      <w:r>
        <w:rPr>
          <w:rFonts w:ascii="Times New Roman" w:hAnsi="Times New Roman" w:cs="Times New Roman"/>
          <w:color w:val="FF0000"/>
          <w:sz w:val="32"/>
          <w:szCs w:val="32"/>
        </w:rPr>
        <w:t>s a result, we collaborate much better on the court, and sometimes even can predict the next move of our teammates, achieving great synergy.</w:t>
      </w:r>
    </w:p>
    <w:p w14:paraId="0F5786E9" w14:textId="77777777" w:rsidR="0028145D" w:rsidRDefault="0028145D" w:rsidP="00733157">
      <w:pPr>
        <w:jc w:val="left"/>
        <w:rPr>
          <w:rFonts w:ascii="Times New Roman" w:hAnsi="Times New Roman" w:cs="Times New Roman"/>
          <w:color w:val="FF0000"/>
          <w:sz w:val="32"/>
          <w:szCs w:val="32"/>
        </w:rPr>
      </w:pPr>
    </w:p>
    <w:p w14:paraId="25C23FB1" w14:textId="6B64A695" w:rsidR="0028145D" w:rsidRDefault="0028145D" w:rsidP="00733157">
      <w:pPr>
        <w:jc w:val="left"/>
        <w:rPr>
          <w:rFonts w:ascii="Times New Roman" w:hAnsi="Times New Roman" w:cs="Times New Roman"/>
          <w:color w:val="FF0000"/>
          <w:sz w:val="32"/>
          <w:szCs w:val="32"/>
        </w:rPr>
      </w:pPr>
      <w:r>
        <w:rPr>
          <w:rFonts w:ascii="Times New Roman" w:hAnsi="Times New Roman" w:cs="Times New Roman" w:hint="eastAsia"/>
          <w:color w:val="FF0000"/>
          <w:sz w:val="32"/>
          <w:szCs w:val="32"/>
        </w:rPr>
        <w:t>P</w:t>
      </w:r>
      <w:r>
        <w:rPr>
          <w:rFonts w:ascii="Times New Roman" w:hAnsi="Times New Roman" w:cs="Times New Roman"/>
          <w:color w:val="FF0000"/>
          <w:sz w:val="32"/>
          <w:szCs w:val="32"/>
        </w:rPr>
        <w:t>ETER</w:t>
      </w:r>
    </w:p>
    <w:p w14:paraId="5D95A58B" w14:textId="3E9E1241" w:rsidR="0028145D" w:rsidRDefault="0028145D" w:rsidP="00733157">
      <w:pPr>
        <w:jc w:val="left"/>
        <w:rPr>
          <w:ins w:id="0" w:author="Zhou Lu" w:date="2023-09-23T16:10:00Z"/>
          <w:rFonts w:ascii="Times New Roman" w:hAnsi="Times New Roman" w:cs="Times New Roman"/>
          <w:sz w:val="32"/>
          <w:szCs w:val="32"/>
        </w:rPr>
      </w:pPr>
      <w:r w:rsidRPr="0028145D">
        <w:rPr>
          <w:rFonts w:ascii="Times New Roman" w:hAnsi="Times New Roman" w:cs="Times New Roman"/>
          <w:sz w:val="32"/>
          <w:szCs w:val="32"/>
        </w:rPr>
        <w:t xml:space="preserve">For example, </w:t>
      </w:r>
      <w:proofErr w:type="spellStart"/>
      <w:r w:rsidRPr="0028145D">
        <w:rPr>
          <w:rFonts w:ascii="Times New Roman" w:hAnsi="Times New Roman" w:cs="Times New Roman"/>
          <w:sz w:val="32"/>
          <w:szCs w:val="32"/>
        </w:rPr>
        <w:t>i</w:t>
      </w:r>
      <w:proofErr w:type="spellEnd"/>
      <w:r w:rsidRPr="0028145D">
        <w:rPr>
          <w:rFonts w:ascii="Times New Roman" w:hAnsi="Times New Roman" w:cs="Times New Roman"/>
          <w:sz w:val="32"/>
          <w:szCs w:val="32"/>
        </w:rPr>
        <w:t xml:space="preserve"> am in a big company called OMA </w:t>
      </w:r>
      <w:ins w:id="1" w:author="Zhou Lu" w:date="2023-09-23T15:20:00Z">
        <w:r>
          <w:rPr>
            <w:rFonts w:ascii="Times New Roman" w:hAnsi="Times New Roman" w:cs="Times New Roman"/>
            <w:sz w:val="32"/>
            <w:szCs w:val="32"/>
          </w:rPr>
          <w:t>which</w:t>
        </w:r>
      </w:ins>
      <w:del w:id="2" w:author="Zhou Lu" w:date="2023-09-23T15:20:00Z">
        <w:r w:rsidRPr="0028145D" w:rsidDel="0028145D">
          <w:rPr>
            <w:rFonts w:ascii="Times New Roman" w:hAnsi="Times New Roman" w:cs="Times New Roman"/>
            <w:sz w:val="32"/>
            <w:szCs w:val="32"/>
          </w:rPr>
          <w:delText>where</w:delText>
        </w:r>
      </w:del>
      <w:r w:rsidRPr="0028145D">
        <w:rPr>
          <w:rFonts w:ascii="Times New Roman" w:hAnsi="Times New Roman" w:cs="Times New Roman"/>
          <w:sz w:val="32"/>
          <w:szCs w:val="32"/>
        </w:rPr>
        <w:t xml:space="preserve"> require</w:t>
      </w:r>
      <w:ins w:id="3" w:author="Zhou Lu" w:date="2023-09-23T15:20:00Z">
        <w:r>
          <w:rPr>
            <w:rFonts w:ascii="Times New Roman" w:hAnsi="Times New Roman" w:cs="Times New Roman"/>
            <w:sz w:val="32"/>
            <w:szCs w:val="32"/>
          </w:rPr>
          <w:t>s</w:t>
        </w:r>
      </w:ins>
      <w:r w:rsidRPr="0028145D">
        <w:rPr>
          <w:rFonts w:ascii="Times New Roman" w:hAnsi="Times New Roman" w:cs="Times New Roman"/>
          <w:sz w:val="32"/>
          <w:szCs w:val="32"/>
        </w:rPr>
        <w:t xml:space="preserve"> us to work as a group with at least 20 </w:t>
      </w:r>
      <w:proofErr w:type="spellStart"/>
      <w:proofErr w:type="gramStart"/>
      <w:r w:rsidRPr="0028145D">
        <w:rPr>
          <w:rFonts w:ascii="Times New Roman" w:hAnsi="Times New Roman" w:cs="Times New Roman"/>
          <w:sz w:val="32"/>
          <w:szCs w:val="32"/>
        </w:rPr>
        <w:t>colleagues,and</w:t>
      </w:r>
      <w:proofErr w:type="spellEnd"/>
      <w:proofErr w:type="gramEnd"/>
      <w:r w:rsidRPr="0028145D">
        <w:rPr>
          <w:rFonts w:ascii="Times New Roman" w:hAnsi="Times New Roman" w:cs="Times New Roman"/>
          <w:sz w:val="32"/>
          <w:szCs w:val="32"/>
        </w:rPr>
        <w:t xml:space="preserve"> the working is always under a lot of pressure and tight </w:t>
      </w:r>
      <w:proofErr w:type="spellStart"/>
      <w:r w:rsidRPr="0028145D">
        <w:rPr>
          <w:rFonts w:ascii="Times New Roman" w:hAnsi="Times New Roman" w:cs="Times New Roman"/>
          <w:sz w:val="32"/>
          <w:szCs w:val="32"/>
        </w:rPr>
        <w:t>schedule.However</w:t>
      </w:r>
      <w:proofErr w:type="spellEnd"/>
      <w:r w:rsidRPr="0028145D">
        <w:rPr>
          <w:rFonts w:ascii="Times New Roman" w:hAnsi="Times New Roman" w:cs="Times New Roman"/>
          <w:sz w:val="32"/>
          <w:szCs w:val="32"/>
        </w:rPr>
        <w:t>, our leader</w:t>
      </w:r>
      <w:del w:id="4" w:author="Zhou Lu" w:date="2023-09-23T15:20:00Z">
        <w:r w:rsidRPr="0028145D" w:rsidDel="0028145D">
          <w:rPr>
            <w:rFonts w:ascii="Times New Roman" w:hAnsi="Times New Roman" w:cs="Times New Roman"/>
            <w:sz w:val="32"/>
            <w:szCs w:val="32"/>
          </w:rPr>
          <w:delText>s</w:delText>
        </w:r>
      </w:del>
      <w:r w:rsidRPr="0028145D">
        <w:rPr>
          <w:rFonts w:ascii="Times New Roman" w:hAnsi="Times New Roman" w:cs="Times New Roman"/>
          <w:sz w:val="32"/>
          <w:szCs w:val="32"/>
        </w:rPr>
        <w:t xml:space="preserve"> is a woman who has flexible and amiable communication skill. She always give us positive feedback and explicit directions with accurately concise word, which not only let us feel comfortable and </w:t>
      </w:r>
      <w:proofErr w:type="spellStart"/>
      <w:proofErr w:type="gramStart"/>
      <w:r w:rsidRPr="0028145D">
        <w:rPr>
          <w:rFonts w:ascii="Times New Roman" w:hAnsi="Times New Roman" w:cs="Times New Roman"/>
          <w:sz w:val="32"/>
          <w:szCs w:val="32"/>
        </w:rPr>
        <w:t>energetic,but</w:t>
      </w:r>
      <w:proofErr w:type="spellEnd"/>
      <w:proofErr w:type="gramEnd"/>
      <w:r w:rsidRPr="0028145D">
        <w:rPr>
          <w:rFonts w:ascii="Times New Roman" w:hAnsi="Times New Roman" w:cs="Times New Roman"/>
          <w:sz w:val="32"/>
          <w:szCs w:val="32"/>
        </w:rPr>
        <w:t xml:space="preserve"> also know what should we do next step immediately. Thanks to her mature communication style, our work can always proceed </w:t>
      </w:r>
      <w:r w:rsidRPr="0028145D">
        <w:rPr>
          <w:rFonts w:ascii="Times New Roman" w:hAnsi="Times New Roman" w:cs="Times New Roman"/>
          <w:sz w:val="32"/>
          <w:szCs w:val="32"/>
        </w:rPr>
        <w:lastRenderedPageBreak/>
        <w:t>smoothly without any complain</w:t>
      </w:r>
      <w:ins w:id="5" w:author="Zhou Lu" w:date="2023-09-23T15:21:00Z">
        <w:r>
          <w:rPr>
            <w:rFonts w:ascii="Times New Roman" w:hAnsi="Times New Roman" w:cs="Times New Roman"/>
            <w:sz w:val="32"/>
            <w:szCs w:val="32"/>
          </w:rPr>
          <w:t>t</w:t>
        </w:r>
      </w:ins>
      <w:r w:rsidRPr="0028145D">
        <w:rPr>
          <w:rFonts w:ascii="Times New Roman" w:hAnsi="Times New Roman" w:cs="Times New Roman"/>
          <w:sz w:val="32"/>
          <w:szCs w:val="32"/>
        </w:rPr>
        <w:t>.</w:t>
      </w:r>
      <w:ins w:id="6" w:author="Zhou Lu" w:date="2023-09-23T15:21:00Z">
        <w:r>
          <w:rPr>
            <w:rFonts w:ascii="Times New Roman" w:hAnsi="Times New Roman" w:cs="Times New Roman"/>
            <w:sz w:val="32"/>
            <w:szCs w:val="32"/>
          </w:rPr>
          <w:t xml:space="preserve"> </w:t>
        </w:r>
      </w:ins>
      <w:r w:rsidRPr="0028145D">
        <w:rPr>
          <w:rFonts w:ascii="Times New Roman" w:hAnsi="Times New Roman" w:cs="Times New Roman"/>
          <w:sz w:val="32"/>
          <w:szCs w:val="32"/>
        </w:rPr>
        <w:t>what’s more</w:t>
      </w:r>
      <w:ins w:id="7" w:author="Zhou Lu" w:date="2023-09-23T15:21:00Z">
        <w:r>
          <w:rPr>
            <w:rFonts w:ascii="Times New Roman" w:hAnsi="Times New Roman" w:cs="Times New Roman"/>
            <w:sz w:val="32"/>
            <w:szCs w:val="32"/>
          </w:rPr>
          <w:t>,</w:t>
        </w:r>
      </w:ins>
      <w:r w:rsidRPr="0028145D">
        <w:rPr>
          <w:rFonts w:ascii="Times New Roman" w:hAnsi="Times New Roman" w:cs="Times New Roman"/>
          <w:sz w:val="32"/>
          <w:szCs w:val="32"/>
        </w:rPr>
        <w:t xml:space="preserve"> we</w:t>
      </w:r>
      <w:ins w:id="8" w:author="Zhou Lu" w:date="2023-09-23T15:21:00Z">
        <w:r>
          <w:rPr>
            <w:rFonts w:ascii="Times New Roman" w:hAnsi="Times New Roman" w:cs="Times New Roman"/>
            <w:sz w:val="32"/>
            <w:szCs w:val="32"/>
          </w:rPr>
          <w:t xml:space="preserve"> are</w:t>
        </w:r>
      </w:ins>
      <w:r w:rsidRPr="0028145D">
        <w:rPr>
          <w:rFonts w:ascii="Times New Roman" w:hAnsi="Times New Roman" w:cs="Times New Roman"/>
          <w:sz w:val="32"/>
          <w:szCs w:val="32"/>
        </w:rPr>
        <w:t xml:space="preserve"> all glad to ask her question if we have any </w:t>
      </w:r>
      <w:proofErr w:type="spellStart"/>
      <w:r w:rsidRPr="0028145D">
        <w:rPr>
          <w:rFonts w:ascii="Times New Roman" w:hAnsi="Times New Roman" w:cs="Times New Roman"/>
          <w:sz w:val="32"/>
          <w:szCs w:val="32"/>
        </w:rPr>
        <w:t>confus</w:t>
      </w:r>
      <w:ins w:id="9" w:author="Zhou Lu" w:date="2023-09-23T15:21:00Z">
        <w:r>
          <w:rPr>
            <w:rFonts w:ascii="Times New Roman" w:hAnsi="Times New Roman" w:cs="Times New Roman"/>
            <w:sz w:val="32"/>
            <w:szCs w:val="32"/>
          </w:rPr>
          <w:t>ion</w:t>
        </w:r>
      </w:ins>
      <w:del w:id="10" w:author="Zhou Lu" w:date="2023-09-23T15:21:00Z">
        <w:r w:rsidRPr="0028145D" w:rsidDel="0028145D">
          <w:rPr>
            <w:rFonts w:ascii="Times New Roman" w:hAnsi="Times New Roman" w:cs="Times New Roman"/>
            <w:sz w:val="32"/>
            <w:szCs w:val="32"/>
          </w:rPr>
          <w:delText>ed</w:delText>
        </w:r>
      </w:del>
      <w:r w:rsidRPr="0028145D">
        <w:rPr>
          <w:rFonts w:ascii="Times New Roman" w:hAnsi="Times New Roman" w:cs="Times New Roman"/>
          <w:sz w:val="32"/>
          <w:szCs w:val="32"/>
        </w:rPr>
        <w:t>,which</w:t>
      </w:r>
      <w:proofErr w:type="spellEnd"/>
      <w:r w:rsidRPr="0028145D">
        <w:rPr>
          <w:rFonts w:ascii="Times New Roman" w:hAnsi="Times New Roman" w:cs="Times New Roman"/>
          <w:sz w:val="32"/>
          <w:szCs w:val="32"/>
        </w:rPr>
        <w:t xml:space="preserve"> can reduce our mistake</w:t>
      </w:r>
      <w:ins w:id="11" w:author="Zhou Lu" w:date="2023-09-23T15:21:00Z">
        <w:r>
          <w:rPr>
            <w:rFonts w:ascii="Times New Roman" w:hAnsi="Times New Roman" w:cs="Times New Roman"/>
            <w:sz w:val="32"/>
            <w:szCs w:val="32"/>
          </w:rPr>
          <w:t>s</w:t>
        </w:r>
      </w:ins>
      <w:r w:rsidRPr="0028145D">
        <w:rPr>
          <w:rFonts w:ascii="Times New Roman" w:hAnsi="Times New Roman" w:cs="Times New Roman"/>
          <w:sz w:val="32"/>
          <w:szCs w:val="32"/>
        </w:rPr>
        <w:t xml:space="preserve"> to a great extent.</w:t>
      </w:r>
    </w:p>
    <w:p w14:paraId="633D9F46" w14:textId="77777777" w:rsidR="00B71EC0" w:rsidRDefault="00B71EC0" w:rsidP="00733157">
      <w:pPr>
        <w:jc w:val="left"/>
        <w:rPr>
          <w:ins w:id="12" w:author="Zhou Lu" w:date="2023-09-23T16:10:00Z"/>
          <w:rFonts w:ascii="Times New Roman" w:hAnsi="Times New Roman" w:cs="Times New Roman"/>
          <w:sz w:val="32"/>
          <w:szCs w:val="32"/>
        </w:rPr>
      </w:pPr>
    </w:p>
    <w:p w14:paraId="06E1E9D6" w14:textId="77777777" w:rsidR="00B71EC0" w:rsidRDefault="00B71EC0" w:rsidP="00B71EC0">
      <w:pPr>
        <w:rPr>
          <w:ins w:id="13" w:author="Zhou Lu" w:date="2023-09-23T16:10:00Z"/>
        </w:rPr>
      </w:pPr>
      <w:ins w:id="14" w:author="Zhou Lu" w:date="2023-09-23T16:10:00Z">
        <w:r w:rsidRPr="008F479D">
          <w:t xml:space="preserve">In my opinion, pursuing advanced degrees for full-time workers would benefit themselves a lot. In this </w:t>
        </w:r>
        <w:proofErr w:type="gramStart"/>
        <w:r w:rsidRPr="008F479D">
          <w:t>way,  not</w:t>
        </w:r>
        <w:proofErr w:type="gramEnd"/>
        <w:r w:rsidRPr="008F479D">
          <w:t xml:space="preserve"> only they can </w:t>
        </w:r>
        <w:r w:rsidRPr="008F479D">
          <w:rPr>
            <w:highlight w:val="yellow"/>
          </w:rPr>
          <w:t>grasp theoretic knowledge</w:t>
        </w:r>
        <w:r w:rsidRPr="008F479D">
          <w:t xml:space="preserve"> better combining their rich working experience, but also it would lead to a chance for further career development with a higher degree a</w:t>
        </w:r>
        <w:r w:rsidRPr="008F479D">
          <w:rPr>
            <w:highlight w:val="yellow"/>
          </w:rPr>
          <w:t>s the stepping stone.</w:t>
        </w:r>
      </w:ins>
    </w:p>
    <w:p w14:paraId="23D46BB8" w14:textId="77777777" w:rsidR="00B71EC0" w:rsidRDefault="00B71EC0" w:rsidP="00B71EC0">
      <w:pPr>
        <w:rPr>
          <w:ins w:id="15" w:author="Zhou Lu" w:date="2023-09-23T16:10:00Z"/>
        </w:rPr>
      </w:pPr>
    </w:p>
    <w:p w14:paraId="2735356E" w14:textId="77777777" w:rsidR="00B71EC0" w:rsidRDefault="00B71EC0" w:rsidP="00B71EC0">
      <w:pPr>
        <w:rPr>
          <w:ins w:id="16" w:author="Zhou Lu" w:date="2023-09-23T16:10:00Z"/>
        </w:rPr>
      </w:pPr>
      <w:ins w:id="17" w:author="Zhou Lu" w:date="2023-09-23T16:10:00Z">
        <w:r w:rsidRPr="008F479D">
          <w:t>In my opinion, full-time workers pursuing advanced degrees is an effective means to enhance their career prospects. It provides a valuable opportunity to expand one's professional network and broaden future career possibilities. Moreover, acquiring cutting-edge knowledge and skills in our rapidly evolving world is important.</w:t>
        </w:r>
      </w:ins>
    </w:p>
    <w:p w14:paraId="3F4F90A8" w14:textId="77777777" w:rsidR="00B71EC0" w:rsidRDefault="00B71EC0" w:rsidP="00B71EC0">
      <w:pPr>
        <w:rPr>
          <w:ins w:id="18" w:author="Zhou Lu" w:date="2023-09-23T16:10:00Z"/>
        </w:rPr>
      </w:pPr>
    </w:p>
    <w:p w14:paraId="6A6D52BF" w14:textId="77777777" w:rsidR="00B71EC0" w:rsidRDefault="00B71EC0" w:rsidP="00B71EC0">
      <w:pPr>
        <w:rPr>
          <w:ins w:id="19" w:author="Zhou Lu" w:date="2023-09-23T16:10:00Z"/>
          <w:rFonts w:hint="eastAsia"/>
        </w:rPr>
      </w:pPr>
      <w:ins w:id="20" w:author="Zhou Lu" w:date="2023-09-23T16:10:00Z">
        <w:r w:rsidRPr="008F479D">
          <w:t xml:space="preserve">Full-time worker still should find chance and time to pursue advanced after </w:t>
        </w:r>
        <w:proofErr w:type="gramStart"/>
        <w:r w:rsidRPr="008F479D">
          <w:t>work.（</w:t>
        </w:r>
        <w:proofErr w:type="gramEnd"/>
        <w:r w:rsidRPr="008F479D">
          <w:t>第一句改一下强调一下见缝插针的找机会学习，这样可以吗）</w:t>
        </w:r>
      </w:ins>
    </w:p>
    <w:p w14:paraId="7F0C61CB" w14:textId="77777777" w:rsidR="00B71EC0" w:rsidRDefault="00B71EC0" w:rsidP="00B71EC0">
      <w:pPr>
        <w:rPr>
          <w:ins w:id="21" w:author="Zhou Lu" w:date="2023-09-23T16:10:00Z"/>
        </w:rPr>
      </w:pPr>
      <w:ins w:id="22" w:author="Zhou Lu" w:date="2023-09-23T16:10:00Z">
        <w:r w:rsidRPr="008F479D">
          <w:t xml:space="preserve">In my opinion, full-time workers still should pursue advanced degrees, because the highly academic experience can not only enhance their social acceptance and prestige, but also broaden their horizon by knowing more eminent elites and updated </w:t>
        </w:r>
        <w:proofErr w:type="spellStart"/>
        <w:r w:rsidRPr="008F479D">
          <w:t>porfesional</w:t>
        </w:r>
        <w:proofErr w:type="spellEnd"/>
        <w:r w:rsidRPr="008F479D">
          <w:t xml:space="preserve"> knowledge. With constant self-improvement, it can generates long-term </w:t>
        </w:r>
        <w:proofErr w:type="spellStart"/>
        <w:proofErr w:type="gramStart"/>
        <w:r w:rsidRPr="008F479D">
          <w:t>welfare,and</w:t>
        </w:r>
        <w:proofErr w:type="spellEnd"/>
        <w:proofErr w:type="gramEnd"/>
        <w:r w:rsidRPr="008F479D">
          <w:t xml:space="preserve"> form a virtuous cycle.</w:t>
        </w:r>
      </w:ins>
    </w:p>
    <w:p w14:paraId="1910A4FB" w14:textId="77777777" w:rsidR="00B71EC0" w:rsidRDefault="00B71EC0" w:rsidP="00B71EC0">
      <w:pPr>
        <w:rPr>
          <w:ins w:id="23" w:author="Zhou Lu" w:date="2023-09-23T16:10:00Z"/>
        </w:rPr>
      </w:pPr>
    </w:p>
    <w:p w14:paraId="2E95EAF4" w14:textId="77777777" w:rsidR="00B71EC0" w:rsidRDefault="00B71EC0" w:rsidP="00B71EC0">
      <w:pPr>
        <w:rPr>
          <w:ins w:id="24" w:author="Zhou Lu" w:date="2023-09-23T16:10:00Z"/>
        </w:rPr>
      </w:pPr>
      <w:ins w:id="25" w:author="Zhou Lu" w:date="2023-09-23T16:10:00Z">
        <w:r>
          <w:t>Should, for the education can innovate the worker and help the worker to develop a deep understanding of the area, which is beneficial to their career development.</w:t>
        </w:r>
      </w:ins>
    </w:p>
    <w:p w14:paraId="48636E34" w14:textId="77777777" w:rsidR="00B71EC0" w:rsidRDefault="00B71EC0" w:rsidP="00B71EC0">
      <w:pPr>
        <w:rPr>
          <w:ins w:id="26" w:author="Zhou Lu" w:date="2023-09-23T16:10:00Z"/>
        </w:rPr>
      </w:pPr>
      <w:ins w:id="27" w:author="Zhou Lu" w:date="2023-09-23T16:10:00Z">
        <w:r w:rsidRPr="008F479D">
          <w:rPr>
            <w:highlight w:val="yellow"/>
          </w:rPr>
          <w:t xml:space="preserve">For example, the worker may face problems in the workforce and these problems can be solved in more empirical ways but </w:t>
        </w:r>
        <w:proofErr w:type="spellStart"/>
        <w:r w:rsidRPr="008F479D">
          <w:rPr>
            <w:highlight w:val="yellow"/>
          </w:rPr>
          <w:t>can not</w:t>
        </w:r>
        <w:proofErr w:type="spellEnd"/>
        <w:r w:rsidRPr="008F479D">
          <w:rPr>
            <w:highlight w:val="yellow"/>
          </w:rPr>
          <w:t xml:space="preserve"> be interpreted by a theoretical way, which will affect the solution to the future analogous problem. But the advanced knowledge in the university class can help tackle the issue.</w:t>
        </w:r>
      </w:ins>
    </w:p>
    <w:p w14:paraId="29879962" w14:textId="77777777" w:rsidR="00B71EC0" w:rsidRDefault="00B71EC0" w:rsidP="00B71EC0">
      <w:pPr>
        <w:rPr>
          <w:ins w:id="28" w:author="Zhou Lu" w:date="2023-09-23T16:10:00Z"/>
        </w:rPr>
      </w:pPr>
    </w:p>
    <w:p w14:paraId="52140BEF" w14:textId="77777777" w:rsidR="00B71EC0" w:rsidRDefault="00B71EC0" w:rsidP="00B71EC0">
      <w:pPr>
        <w:rPr>
          <w:ins w:id="29" w:author="Zhou Lu" w:date="2023-09-23T16:10:00Z"/>
        </w:rPr>
      </w:pPr>
      <w:ins w:id="30" w:author="Zhou Lu" w:date="2023-09-23T16:10:00Z">
        <w:r w:rsidRPr="008F479D">
          <w:t>In my opinion, I believe that full-time workers should not pursue advanced degrees. Their energy is limited, and dedicating all their efforts to work can enhance their job performance. To elaborate, learning from the workplace is often more instructive than theoretical knowledge gained from classes.</w:t>
        </w:r>
      </w:ins>
    </w:p>
    <w:p w14:paraId="661AA6AA" w14:textId="77777777" w:rsidR="00B71EC0" w:rsidRDefault="00B71EC0" w:rsidP="00B71EC0">
      <w:pPr>
        <w:rPr>
          <w:ins w:id="31" w:author="Zhou Lu" w:date="2023-09-23T16:10:00Z"/>
        </w:rPr>
      </w:pPr>
    </w:p>
    <w:p w14:paraId="2778B59B" w14:textId="77777777" w:rsidR="00B71EC0" w:rsidRDefault="00B71EC0" w:rsidP="00B71EC0">
      <w:pPr>
        <w:rPr>
          <w:ins w:id="32" w:author="Zhou Lu" w:date="2023-09-23T16:10:00Z"/>
          <w:rFonts w:hint="eastAsia"/>
        </w:rPr>
      </w:pPr>
      <w:ins w:id="33" w:author="Zhou Lu" w:date="2023-09-23T16:10:00Z">
        <w:r w:rsidRPr="008F479D">
          <w:t>From my perspective, full-time workers should pursue advanced degrees, since it will help them to g</w:t>
        </w:r>
        <w:r w:rsidRPr="008F479D">
          <w:rPr>
            <w:highlight w:val="yellow"/>
          </w:rPr>
          <w:t xml:space="preserve">et a higher position in the company. To be more </w:t>
        </w:r>
        <w:proofErr w:type="gramStart"/>
        <w:r w:rsidRPr="008F479D">
          <w:rPr>
            <w:highlight w:val="yellow"/>
          </w:rPr>
          <w:t>specific,  an</w:t>
        </w:r>
        <w:proofErr w:type="gramEnd"/>
        <w:r w:rsidRPr="008F479D">
          <w:rPr>
            <w:highlight w:val="yellow"/>
          </w:rPr>
          <w:t xml:space="preserve"> advanced degree means people have excellent study ability. So, people can be elevated more quickly than their peers.</w:t>
        </w:r>
      </w:ins>
    </w:p>
    <w:p w14:paraId="600C4129" w14:textId="77777777" w:rsidR="00B71EC0" w:rsidRPr="00B71EC0" w:rsidRDefault="00B71EC0" w:rsidP="00733157">
      <w:pPr>
        <w:jc w:val="left"/>
        <w:rPr>
          <w:rFonts w:ascii="Times New Roman" w:hAnsi="Times New Roman" w:cs="Times New Roman" w:hint="eastAsia"/>
          <w:sz w:val="32"/>
          <w:szCs w:val="32"/>
        </w:rPr>
      </w:pPr>
    </w:p>
    <w:sectPr w:rsidR="00B71EC0" w:rsidRPr="00B71E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ou Lu">
    <w15:presenceInfo w15:providerId="Windows Live" w15:userId="056310f5632a23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57"/>
    <w:rsid w:val="0028145D"/>
    <w:rsid w:val="00733157"/>
    <w:rsid w:val="00A95D3D"/>
    <w:rsid w:val="00B71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41564"/>
  <w15:chartTrackingRefBased/>
  <w15:docId w15:val="{1117D83D-E241-4FE2-A3DC-3FAD4AEAE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81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Lu</dc:creator>
  <cp:keywords/>
  <dc:description/>
  <cp:lastModifiedBy>Zhou Lu</cp:lastModifiedBy>
  <cp:revision>1</cp:revision>
  <dcterms:created xsi:type="dcterms:W3CDTF">2023-09-23T07:09:00Z</dcterms:created>
  <dcterms:modified xsi:type="dcterms:W3CDTF">2023-09-23T08:10:00Z</dcterms:modified>
</cp:coreProperties>
</file>